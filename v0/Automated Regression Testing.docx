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0ED" w:rsidRDefault="002E50A1" w:rsidP="002E50A1">
      <w:pPr>
        <w:pStyle w:val="Title"/>
        <w:rPr>
          <w:lang w:val="en-US"/>
        </w:rPr>
      </w:pPr>
      <w:r>
        <w:rPr>
          <w:lang w:val="en-US"/>
        </w:rPr>
        <w:t>Automated Regression Testing</w:t>
      </w:r>
    </w:p>
    <w:p w:rsidR="002E50A1" w:rsidRDefault="002E50A1" w:rsidP="002E50A1">
      <w:pPr>
        <w:pStyle w:val="Heading1"/>
        <w:rPr>
          <w:lang w:val="en-US"/>
        </w:rPr>
      </w:pPr>
      <w:r>
        <w:rPr>
          <w:lang w:val="en-US"/>
        </w:rPr>
        <w:t>User Epic</w:t>
      </w:r>
    </w:p>
    <w:p w:rsidR="002E50A1" w:rsidRDefault="002E50A1" w:rsidP="002E50A1">
      <w:pPr>
        <w:rPr>
          <w:lang w:val="en-US"/>
        </w:rPr>
      </w:pPr>
      <w:r>
        <w:rPr>
          <w:lang w:val="en-US"/>
        </w:rPr>
        <w:t xml:space="preserve">As a tester I want to </w:t>
      </w:r>
      <w:r w:rsidR="009675E6">
        <w:rPr>
          <w:lang w:val="en-US"/>
        </w:rPr>
        <w:t>identify unintended and valuidate expected changes in SQL data caused by a DR deployment.</w:t>
      </w:r>
    </w:p>
    <w:p w:rsidR="007C1094" w:rsidRPr="007C1094" w:rsidRDefault="007C1094" w:rsidP="002E50A1">
      <w:pPr>
        <w:rPr>
          <w:i/>
          <w:lang w:val="en-US"/>
        </w:rPr>
      </w:pPr>
      <w:r>
        <w:rPr>
          <w:i/>
          <w:lang w:val="en-US"/>
        </w:rPr>
        <w:t>Initial version will focus on DR deployments that include the deployment of a BizRule SQL script or ETL dtsx package.</w:t>
      </w:r>
    </w:p>
    <w:p w:rsidR="007C1094" w:rsidRPr="007C1094" w:rsidRDefault="002E50A1" w:rsidP="007C1094">
      <w:pPr>
        <w:pStyle w:val="Heading2"/>
        <w:rPr>
          <w:lang w:val="en-US"/>
        </w:rPr>
      </w:pPr>
      <w:r>
        <w:rPr>
          <w:lang w:val="en-US"/>
        </w:rPr>
        <w:t>Tell me when to stop</w:t>
      </w:r>
    </w:p>
    <w:p w:rsidR="007C1094" w:rsidRPr="007C1094" w:rsidRDefault="007C1094" w:rsidP="007C1094">
      <w:pPr>
        <w:pStyle w:val="ListParagraph"/>
        <w:numPr>
          <w:ilvl w:val="0"/>
          <w:numId w:val="3"/>
        </w:numPr>
        <w:rPr>
          <w:lang w:val="en-US"/>
        </w:rPr>
      </w:pPr>
      <w:r w:rsidRPr="007C1094">
        <w:rPr>
          <w:lang w:val="en-US"/>
        </w:rPr>
        <w:t>Tests can configured via the Data Request user interface.</w:t>
      </w:r>
    </w:p>
    <w:p w:rsidR="007C1094" w:rsidRPr="007C1094" w:rsidRDefault="007C1094" w:rsidP="007C1094">
      <w:pPr>
        <w:pStyle w:val="ListParagraph"/>
        <w:numPr>
          <w:ilvl w:val="0"/>
          <w:numId w:val="3"/>
        </w:numPr>
        <w:rPr>
          <w:lang w:val="en-US"/>
        </w:rPr>
      </w:pPr>
      <w:r w:rsidRPr="007C1094">
        <w:rPr>
          <w:lang w:val="en-US"/>
        </w:rPr>
        <w:t>Tests are executed automatically at package runtime.</w:t>
      </w:r>
    </w:p>
    <w:p w:rsidR="007C1094" w:rsidRPr="007C1094" w:rsidRDefault="007C1094" w:rsidP="007C1094">
      <w:pPr>
        <w:pStyle w:val="ListParagraph"/>
        <w:numPr>
          <w:ilvl w:val="0"/>
          <w:numId w:val="3"/>
        </w:numPr>
        <w:rPr>
          <w:lang w:val="en-US"/>
        </w:rPr>
      </w:pPr>
      <w:r w:rsidRPr="007C1094">
        <w:rPr>
          <w:lang w:val="en-US"/>
        </w:rPr>
        <w:t>Test results can be viewed and navigated via SSMS Custom Reports.</w:t>
      </w:r>
    </w:p>
    <w:p w:rsidR="009675E6" w:rsidDel="00610E26" w:rsidRDefault="009675E6" w:rsidP="00610E26">
      <w:pPr>
        <w:pStyle w:val="Heading2"/>
        <w:rPr>
          <w:del w:id="0" w:author="Crowell, Graham [VA]" w:date="2016-07-19T20:00:00Z"/>
          <w:lang w:val="en-US"/>
        </w:rPr>
        <w:pPrChange w:id="1" w:author="Crowell, Graham [VA]" w:date="2016-07-19T20:00:00Z">
          <w:pPr>
            <w:pStyle w:val="Heading2"/>
          </w:pPr>
        </w:pPrChange>
      </w:pPr>
      <w:bookmarkStart w:id="2" w:name="_GoBack"/>
      <w:bookmarkEnd w:id="2"/>
      <w:del w:id="3" w:author="Crowell, Graham [VA]" w:date="2016-07-19T20:00:00Z">
        <w:r w:rsidDel="00610E26">
          <w:rPr>
            <w:lang w:val="en-US"/>
          </w:rPr>
          <w:delText>What it does</w:delText>
        </w:r>
      </w:del>
    </w:p>
    <w:p w:rsidR="002B5258" w:rsidDel="00610E26" w:rsidRDefault="002B5258" w:rsidP="00610E26">
      <w:pPr>
        <w:pStyle w:val="Heading2"/>
        <w:rPr>
          <w:del w:id="4" w:author="Crowell, Graham [VA]" w:date="2016-07-19T20:00:00Z"/>
          <w:lang w:val="en-US"/>
        </w:rPr>
        <w:pPrChange w:id="5" w:author="Crowell, Graham [VA]" w:date="2016-07-19T20:00:00Z">
          <w:pPr/>
        </w:pPrChange>
      </w:pPr>
      <w:del w:id="6" w:author="Crowell, Graham [VA]" w:date="2016-07-19T20:00:00Z">
        <w:r w:rsidDel="00610E26">
          <w:rPr>
            <w:lang w:val="en-US"/>
          </w:rPr>
          <w:delText>Identifies tables (and columns) that may be changed by a DR (ie active tables)</w:delText>
        </w:r>
        <w:r w:rsidR="005122CB" w:rsidDel="00610E26">
          <w:rPr>
            <w:lang w:val="en-US"/>
          </w:rPr>
          <w:delText xml:space="preserve"> and thus require validation.</w:delText>
        </w:r>
      </w:del>
    </w:p>
    <w:p w:rsidR="002B5258" w:rsidDel="00610E26" w:rsidRDefault="002B5258" w:rsidP="00610E26">
      <w:pPr>
        <w:pStyle w:val="Heading2"/>
        <w:rPr>
          <w:del w:id="7" w:author="Crowell, Graham [VA]" w:date="2016-07-19T20:00:00Z"/>
          <w:lang w:val="en-US"/>
        </w:rPr>
        <w:pPrChange w:id="8" w:author="Crowell, Graham [VA]" w:date="2016-07-19T20:00:00Z">
          <w:pPr/>
        </w:pPrChange>
      </w:pPr>
      <w:del w:id="9" w:author="Crowell, Graham [VA]" w:date="2016-07-19T20:00:00Z">
        <w:r w:rsidDel="00610E26">
          <w:rPr>
            <w:lang w:val="en-US"/>
          </w:rPr>
          <w:delText>Allows developers to associate DRs to BRs in BizRule script and DRs to packages in SSDT at development time (minimal additional documentation).</w:delText>
        </w:r>
      </w:del>
    </w:p>
    <w:p w:rsidR="002B5258" w:rsidDel="00610E26" w:rsidRDefault="002B5258" w:rsidP="00610E26">
      <w:pPr>
        <w:pStyle w:val="Heading2"/>
        <w:rPr>
          <w:del w:id="10" w:author="Crowell, Graham [VA]" w:date="2016-07-19T20:00:00Z"/>
          <w:lang w:val="en-US"/>
        </w:rPr>
        <w:pPrChange w:id="11" w:author="Crowell, Graham [VA]" w:date="2016-07-19T20:00:00Z">
          <w:pPr/>
        </w:pPrChange>
      </w:pPr>
      <w:del w:id="12" w:author="Crowell, Graham [VA]" w:date="2016-07-19T20:00:00Z">
        <w:r w:rsidDel="00610E26">
          <w:rPr>
            <w:lang w:val="en-US"/>
          </w:rPr>
          <w:delText>Allows testers to use familiar DR GUI to view, add, and remove tables that will be automatically regression tested at package runtime.</w:delText>
        </w:r>
      </w:del>
    </w:p>
    <w:p w:rsidR="005122CB" w:rsidRDefault="005122CB" w:rsidP="00610E26">
      <w:pPr>
        <w:pStyle w:val="Heading2"/>
        <w:rPr>
          <w:lang w:val="en-US"/>
        </w:rPr>
        <w:pPrChange w:id="13" w:author="Crowell, Graham [VA]" w:date="2016-07-19T20:00:00Z">
          <w:pPr/>
        </w:pPrChange>
      </w:pPr>
      <w:del w:id="14" w:author="Crowell, Graham [VA]" w:date="2016-07-19T20:00:00Z">
        <w:r w:rsidDel="00610E26">
          <w:rPr>
            <w:lang w:val="en-US"/>
          </w:rPr>
          <w:delText>Logs past regression tests for future review.</w:delText>
        </w:r>
      </w:del>
    </w:p>
    <w:p w:rsidR="008D4320" w:rsidRDefault="008D4320" w:rsidP="008D4320">
      <w:pPr>
        <w:pStyle w:val="Heading2"/>
        <w:rPr>
          <w:lang w:val="en-US"/>
        </w:rPr>
      </w:pPr>
      <w:r>
        <w:rPr>
          <w:lang w:val="en-US"/>
        </w:rPr>
        <w:t>How it does it</w:t>
      </w:r>
    </w:p>
    <w:p w:rsidR="005122CB" w:rsidRDefault="005122CB" w:rsidP="008D4320">
      <w:pPr>
        <w:pStyle w:val="Heading3"/>
        <w:rPr>
          <w:lang w:val="en-US"/>
        </w:rPr>
      </w:pPr>
      <w:r>
        <w:rPr>
          <w:lang w:val="en-US"/>
        </w:rPr>
        <w:t>Automatic regression test at package runtime</w:t>
      </w:r>
    </w:p>
    <w:p w:rsidR="005122CB" w:rsidRPr="008D4320" w:rsidRDefault="005122CB" w:rsidP="005122CB">
      <w:pPr>
        <w:rPr>
          <w:lang w:val="en-US"/>
        </w:rPr>
      </w:pPr>
      <w:r>
        <w:rPr>
          <w:lang w:val="en-US"/>
        </w:rPr>
        <w:t>For each table affected by/specified in a DR (active table)</w:t>
      </w:r>
    </w:p>
    <w:p w:rsidR="005122CB" w:rsidRDefault="005122CB" w:rsidP="005122CB">
      <w:pPr>
        <w:pStyle w:val="ListParagraph"/>
        <w:numPr>
          <w:ilvl w:val="0"/>
          <w:numId w:val="1"/>
        </w:numPr>
        <w:rPr>
          <w:lang w:val="en-US"/>
        </w:rPr>
      </w:pPr>
      <w:r w:rsidRPr="00F71462">
        <w:rPr>
          <w:lang w:val="en-US"/>
        </w:rPr>
        <w:t>Copies a snap shot of a</w:t>
      </w:r>
      <w:r>
        <w:rPr>
          <w:lang w:val="en-US"/>
        </w:rPr>
        <w:t>n</w:t>
      </w:r>
      <w:r w:rsidRPr="00F71462">
        <w:rPr>
          <w:lang w:val="en-US"/>
        </w:rPr>
        <w:t xml:space="preserve"> </w:t>
      </w:r>
      <w:r>
        <w:rPr>
          <w:lang w:val="en-US"/>
        </w:rPr>
        <w:t xml:space="preserve">active </w:t>
      </w:r>
      <w:r w:rsidRPr="00F71462">
        <w:rPr>
          <w:lang w:val="en-US"/>
        </w:rPr>
        <w:t>table to the TestLog database (pre-</w:t>
      </w:r>
      <w:r>
        <w:rPr>
          <w:lang w:val="en-US"/>
        </w:rPr>
        <w:t xml:space="preserve">execution </w:t>
      </w:r>
      <w:r w:rsidRPr="00F71462">
        <w:rPr>
          <w:lang w:val="en-US"/>
        </w:rPr>
        <w:t xml:space="preserve">snapshot table) </w:t>
      </w:r>
      <w:r>
        <w:rPr>
          <w:lang w:val="en-US"/>
        </w:rPr>
        <w:t>on current server before a package is executed</w:t>
      </w:r>
    </w:p>
    <w:p w:rsidR="005122CB" w:rsidRPr="008C335F" w:rsidRDefault="005122CB" w:rsidP="005122CB">
      <w:pPr>
        <w:pStyle w:val="ListParagraph"/>
        <w:numPr>
          <w:ilvl w:val="0"/>
          <w:numId w:val="1"/>
        </w:numPr>
        <w:rPr>
          <w:lang w:val="en-US"/>
        </w:rPr>
      </w:pPr>
      <w:r w:rsidRPr="00F71462">
        <w:rPr>
          <w:lang w:val="en-US"/>
        </w:rPr>
        <w:t xml:space="preserve">waits the package/job execution </w:t>
      </w:r>
      <w:r>
        <w:rPr>
          <w:lang w:val="en-US"/>
        </w:rPr>
        <w:t>to complete</w:t>
      </w:r>
    </w:p>
    <w:p w:rsidR="005122CB" w:rsidRDefault="005122CB" w:rsidP="005122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active </w:t>
      </w:r>
      <w:r w:rsidRPr="00F71462">
        <w:rPr>
          <w:lang w:val="en-US"/>
        </w:rPr>
        <w:t xml:space="preserve">table </w:t>
      </w:r>
      <w:r>
        <w:rPr>
          <w:lang w:val="en-US"/>
        </w:rPr>
        <w:t>is called post-execution snapshot table</w:t>
      </w:r>
      <w:r w:rsidRPr="00F71462">
        <w:rPr>
          <w:lang w:val="en-US"/>
        </w:rPr>
        <w:t xml:space="preserve"> </w:t>
      </w:r>
    </w:p>
    <w:p w:rsidR="005122CB" w:rsidRDefault="005122CB" w:rsidP="005122CB">
      <w:pPr>
        <w:pStyle w:val="ListParagraph"/>
        <w:numPr>
          <w:ilvl w:val="0"/>
          <w:numId w:val="1"/>
        </w:numPr>
        <w:rPr>
          <w:lang w:val="en-US"/>
        </w:rPr>
      </w:pPr>
      <w:r w:rsidRPr="00F71462">
        <w:rPr>
          <w:lang w:val="en-US"/>
        </w:rPr>
        <w:t>performs/logs/summarizes a diff between pre/post-</w:t>
      </w:r>
      <w:r>
        <w:rPr>
          <w:lang w:val="en-US"/>
        </w:rPr>
        <w:t>execution versions of the active table</w:t>
      </w:r>
    </w:p>
    <w:p w:rsidR="005122CB" w:rsidRDefault="005122CB" w:rsidP="005122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drops pre-execution snapshot tables from TestLog</w:t>
      </w:r>
    </w:p>
    <w:p w:rsidR="008D4320" w:rsidRDefault="005122CB" w:rsidP="008D4320">
      <w:pPr>
        <w:pStyle w:val="Heading3"/>
        <w:rPr>
          <w:lang w:val="en-US"/>
        </w:rPr>
      </w:pPr>
      <w:r>
        <w:rPr>
          <w:lang w:val="en-US"/>
        </w:rPr>
        <w:t>Identify</w:t>
      </w:r>
      <w:r w:rsidR="008D4320">
        <w:rPr>
          <w:lang w:val="en-US"/>
        </w:rPr>
        <w:t xml:space="preserve"> </w:t>
      </w:r>
      <w:r>
        <w:rPr>
          <w:lang w:val="en-US"/>
        </w:rPr>
        <w:t>active</w:t>
      </w:r>
      <w:r w:rsidR="008D4320">
        <w:rPr>
          <w:lang w:val="en-US"/>
        </w:rPr>
        <w:t xml:space="preserve"> tables </w:t>
      </w:r>
    </w:p>
    <w:p w:rsidR="005122CB" w:rsidRDefault="006F61C1" w:rsidP="005122CB">
      <w:pPr>
        <w:pStyle w:val="Heading4"/>
        <w:rPr>
          <w:lang w:val="en-US"/>
        </w:rPr>
      </w:pPr>
      <w:r>
        <w:rPr>
          <w:lang w:val="en-US"/>
        </w:rPr>
        <w:t>Testers</w:t>
      </w:r>
    </w:p>
    <w:p w:rsidR="00161A72" w:rsidRDefault="00161A72" w:rsidP="008D4320">
      <w:pPr>
        <w:rPr>
          <w:lang w:val="en-US"/>
        </w:rPr>
      </w:pPr>
      <w:r>
        <w:rPr>
          <w:lang w:val="en-US"/>
        </w:rPr>
        <w:t xml:space="preserve">Display a DR’s active tables in the DR UI.  Allow tables to be removed and added.  Add link </w:t>
      </w:r>
      <w:r w:rsidR="005122CB">
        <w:rPr>
          <w:lang w:val="en-US"/>
        </w:rPr>
        <w:t>from DR to SSRS report of</w:t>
      </w:r>
      <w:r>
        <w:rPr>
          <w:lang w:val="en-US"/>
        </w:rPr>
        <w:t xml:space="preserve"> test results.</w:t>
      </w:r>
    </w:p>
    <w:p w:rsidR="005122CB" w:rsidRDefault="006F61C1" w:rsidP="005122CB">
      <w:pPr>
        <w:pStyle w:val="Heading4"/>
        <w:rPr>
          <w:lang w:val="en-US"/>
        </w:rPr>
      </w:pPr>
      <w:r>
        <w:rPr>
          <w:lang w:val="en-US"/>
        </w:rPr>
        <w:t>Developers</w:t>
      </w:r>
    </w:p>
    <w:p w:rsidR="008D4320" w:rsidRDefault="005122CB" w:rsidP="008D4320">
      <w:pPr>
        <w:rPr>
          <w:lang w:val="en-US"/>
        </w:rPr>
      </w:pPr>
      <w:r>
        <w:rPr>
          <w:lang w:val="en-US"/>
        </w:rPr>
        <w:t xml:space="preserve">TargetTable column in DQMF_BizRule table specifies the active tables of the DR these tables are displayed in DR GUI for review.  </w:t>
      </w:r>
      <w:r w:rsidR="008D4320">
        <w:rPr>
          <w:lang w:val="en-US"/>
        </w:rPr>
        <w:t xml:space="preserve">Add DataRequestID parameter to DQMF.dbo.SetBizRule proc.  </w:t>
      </w:r>
      <w:r w:rsidR="00161A72">
        <w:rPr>
          <w:lang w:val="en-US"/>
        </w:rPr>
        <w:t xml:space="preserve">Resolve many to many relationship between DR and BR with a new </w:t>
      </w:r>
      <w:r w:rsidR="008D4320">
        <w:rPr>
          <w:lang w:val="en-US"/>
        </w:rPr>
        <w:t xml:space="preserve">DQMF_BizRuleDataRequest mapping table.  Execution of SetBizRule inserts BR GUID and DR ID into mapping table.  </w:t>
      </w:r>
      <w:r w:rsidR="000A23A4">
        <w:rPr>
          <w:lang w:val="en-US"/>
        </w:rPr>
        <w:t xml:space="preserve">These tables </w:t>
      </w:r>
      <w:r>
        <w:rPr>
          <w:lang w:val="en-US"/>
        </w:rPr>
        <w:t xml:space="preserve">are displayed as suggested </w:t>
      </w:r>
      <w:r w:rsidR="006F61C1">
        <w:rPr>
          <w:lang w:val="en-US"/>
        </w:rPr>
        <w:t>active tables</w:t>
      </w:r>
      <w:r>
        <w:rPr>
          <w:lang w:val="en-US"/>
        </w:rPr>
        <w:t xml:space="preserve"> in </w:t>
      </w:r>
      <w:r w:rsidR="006F61C1">
        <w:rPr>
          <w:lang w:val="en-US"/>
        </w:rPr>
        <w:t xml:space="preserve">the </w:t>
      </w:r>
      <w:r>
        <w:rPr>
          <w:lang w:val="en-US"/>
        </w:rPr>
        <w:t>DR GUI</w:t>
      </w:r>
      <w:r w:rsidR="006F61C1">
        <w:rPr>
          <w:lang w:val="en-US"/>
        </w:rPr>
        <w:t>.</w:t>
      </w:r>
    </w:p>
    <w:p w:rsidR="008076D2" w:rsidRDefault="008076D2" w:rsidP="006F61C1">
      <w:pPr>
        <w:pStyle w:val="Heading3"/>
        <w:rPr>
          <w:lang w:val="en-US"/>
        </w:rPr>
      </w:pPr>
      <w:r>
        <w:rPr>
          <w:lang w:val="en-US"/>
        </w:rPr>
        <w:t>Implementation</w:t>
      </w:r>
    </w:p>
    <w:p w:rsidR="008076D2" w:rsidRPr="008076D2" w:rsidRDefault="008076D2" w:rsidP="008076D2">
      <w:pPr>
        <w:rPr>
          <w:lang w:val="en-US"/>
        </w:rPr>
      </w:pPr>
    </w:p>
    <w:p w:rsidR="006F61C1" w:rsidRDefault="006F61C1" w:rsidP="006F61C1">
      <w:pPr>
        <w:pStyle w:val="Heading3"/>
        <w:rPr>
          <w:lang w:val="en-US"/>
        </w:rPr>
      </w:pPr>
      <w:r>
        <w:rPr>
          <w:lang w:val="en-US"/>
        </w:rPr>
        <w:t>Regression Test Results</w:t>
      </w:r>
      <w:r w:rsidR="00296F6F">
        <w:rPr>
          <w:lang w:val="en-US"/>
        </w:rPr>
        <w:tab/>
      </w:r>
      <w:r w:rsidR="00296F6F">
        <w:rPr>
          <w:lang w:val="en-US"/>
        </w:rPr>
        <w:tab/>
      </w:r>
    </w:p>
    <w:p w:rsidR="006F61C1" w:rsidRDefault="006F61C1" w:rsidP="006F61C1">
      <w:pPr>
        <w:rPr>
          <w:lang w:val="en-US"/>
        </w:rPr>
      </w:pPr>
    </w:p>
    <w:p w:rsidR="006F61C1" w:rsidRDefault="006F61C1" w:rsidP="006F61C1">
      <w:pPr>
        <w:rPr>
          <w:lang w:val="en-US"/>
        </w:rPr>
      </w:pPr>
    </w:p>
    <w:p w:rsidR="006F61C1" w:rsidRDefault="006F61C1" w:rsidP="006F61C1">
      <w:pPr>
        <w:pStyle w:val="Heading1"/>
        <w:rPr>
          <w:lang w:val="en-US"/>
        </w:rPr>
      </w:pPr>
      <w:r>
        <w:rPr>
          <w:lang w:val="en-US"/>
        </w:rPr>
        <w:lastRenderedPageBreak/>
        <w:t>Future Versions</w:t>
      </w:r>
    </w:p>
    <w:p w:rsidR="006F61C1" w:rsidRDefault="006F61C1" w:rsidP="006F61C1">
      <w:pPr>
        <w:pStyle w:val="Heading2"/>
        <w:rPr>
          <w:lang w:val="en-US"/>
        </w:rPr>
      </w:pPr>
      <w:r>
        <w:rPr>
          <w:lang w:val="en-US"/>
        </w:rPr>
        <w:t>Support for testing views and arbitrary queries</w:t>
      </w:r>
    </w:p>
    <w:p w:rsidR="006F61C1" w:rsidRDefault="006F61C1" w:rsidP="006F61C1">
      <w:pPr>
        <w:pStyle w:val="Heading2"/>
        <w:rPr>
          <w:lang w:val="en-US"/>
        </w:rPr>
      </w:pPr>
      <w:r>
        <w:rPr>
          <w:lang w:val="en-US"/>
        </w:rPr>
        <w:t>Support for comparing pre-execution snapsnot to a different underlying dataset</w:t>
      </w:r>
    </w:p>
    <w:p w:rsidR="006F61C1" w:rsidRDefault="006F61C1" w:rsidP="006F61C1">
      <w:pPr>
        <w:rPr>
          <w:lang w:val="en-US"/>
        </w:rPr>
      </w:pPr>
    </w:p>
    <w:p w:rsidR="007C1094" w:rsidRDefault="007C1094" w:rsidP="006F61C1">
      <w:pPr>
        <w:rPr>
          <w:lang w:val="en-US"/>
        </w:rPr>
      </w:pPr>
    </w:p>
    <w:p w:rsidR="007C1094" w:rsidRPr="006F61C1" w:rsidRDefault="007C1094" w:rsidP="007C1094">
      <w:pPr>
        <w:pStyle w:val="Heading1"/>
        <w:rPr>
          <w:lang w:val="en-US"/>
        </w:rPr>
      </w:pPr>
    </w:p>
    <w:sectPr w:rsidR="007C1094" w:rsidRPr="006F61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A58AC"/>
    <w:multiLevelType w:val="hybridMultilevel"/>
    <w:tmpl w:val="F3FCA03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F97245"/>
    <w:multiLevelType w:val="hybridMultilevel"/>
    <w:tmpl w:val="33ACCD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C2BDC"/>
    <w:multiLevelType w:val="hybridMultilevel"/>
    <w:tmpl w:val="A24497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rowell, Graham [VA]">
    <w15:presenceInfo w15:providerId="AD" w15:userId="S-1-5-21-746137067-725345543-839522115-1281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proofState w:grammar="clean"/>
  <w:revisionView w:markup="0"/>
  <w:trackRevision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696"/>
    <w:rsid w:val="000A23A4"/>
    <w:rsid w:val="00137C2F"/>
    <w:rsid w:val="00161A72"/>
    <w:rsid w:val="001E2696"/>
    <w:rsid w:val="00296F6F"/>
    <w:rsid w:val="002B5258"/>
    <w:rsid w:val="002C4EDA"/>
    <w:rsid w:val="002D6953"/>
    <w:rsid w:val="002E50A1"/>
    <w:rsid w:val="004D40ED"/>
    <w:rsid w:val="004F1A58"/>
    <w:rsid w:val="005122CB"/>
    <w:rsid w:val="00610E26"/>
    <w:rsid w:val="006F61C1"/>
    <w:rsid w:val="007C1094"/>
    <w:rsid w:val="008076D2"/>
    <w:rsid w:val="00813524"/>
    <w:rsid w:val="008C335F"/>
    <w:rsid w:val="008D4320"/>
    <w:rsid w:val="008D7BFA"/>
    <w:rsid w:val="009675E6"/>
    <w:rsid w:val="00CA45BA"/>
    <w:rsid w:val="00F7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0248CA-8A25-4927-BA57-143E61E39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0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50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43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22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4F1A58"/>
    <w:rPr>
      <w:rFonts w:ascii="Consolas" w:hAnsi="Consolas"/>
      <w:sz w:val="20"/>
      <w:lang w:val="en-US"/>
    </w:rPr>
  </w:style>
  <w:style w:type="paragraph" w:customStyle="1" w:styleId="CodeSnippet">
    <w:name w:val="Code Snippet"/>
    <w:basedOn w:val="NoSpacing"/>
    <w:next w:val="Normal"/>
    <w:link w:val="CodeSnippetChar"/>
    <w:autoRedefine/>
    <w:qFormat/>
    <w:rsid w:val="008D7BFA"/>
    <w:rPr>
      <w:rFonts w:ascii="Consolas" w:hAnsi="Consolas"/>
      <w:color w:val="525252" w:themeColor="accent3" w:themeShade="80"/>
      <w:sz w:val="16"/>
    </w:rPr>
  </w:style>
  <w:style w:type="character" w:customStyle="1" w:styleId="CodeSnippetChar">
    <w:name w:val="Code Snippet Char"/>
    <w:basedOn w:val="DefaultParagraphFont"/>
    <w:link w:val="CodeSnippet"/>
    <w:rsid w:val="008D7BFA"/>
    <w:rPr>
      <w:rFonts w:ascii="Consolas" w:hAnsi="Consolas"/>
      <w:color w:val="525252" w:themeColor="accent3" w:themeShade="80"/>
      <w:sz w:val="16"/>
    </w:rPr>
  </w:style>
  <w:style w:type="paragraph" w:styleId="NoSpacing">
    <w:name w:val="No Spacing"/>
    <w:uiPriority w:val="1"/>
    <w:qFormat/>
    <w:rsid w:val="004F1A58"/>
    <w:pPr>
      <w:spacing w:after="0" w:line="240" w:lineRule="auto"/>
    </w:pPr>
  </w:style>
  <w:style w:type="paragraph" w:customStyle="1" w:styleId="SideNote">
    <w:name w:val="SideNote"/>
    <w:basedOn w:val="NoSpacing"/>
    <w:link w:val="SideNoteChar"/>
    <w:qFormat/>
    <w:rsid w:val="008D7BFA"/>
    <w:pPr>
      <w:ind w:left="-567"/>
    </w:pPr>
    <w:rPr>
      <w:sz w:val="16"/>
      <w:lang w:val="en-US"/>
    </w:rPr>
  </w:style>
  <w:style w:type="character" w:customStyle="1" w:styleId="SideNoteChar">
    <w:name w:val="SideNote Char"/>
    <w:basedOn w:val="DefaultParagraphFont"/>
    <w:link w:val="SideNote"/>
    <w:rsid w:val="008D7BFA"/>
    <w:rPr>
      <w:sz w:val="16"/>
      <w:lang w:val="en-US"/>
    </w:rPr>
  </w:style>
  <w:style w:type="character" w:styleId="IntenseEmphasis">
    <w:name w:val="Intense Emphasis"/>
    <w:basedOn w:val="DefaultParagraphFont"/>
    <w:uiPriority w:val="21"/>
    <w:qFormat/>
    <w:rsid w:val="00137C2F"/>
    <w:rPr>
      <w:b/>
      <w:i/>
      <w:iCs/>
      <w:color w:val="auto"/>
    </w:rPr>
  </w:style>
  <w:style w:type="paragraph" w:styleId="Title">
    <w:name w:val="Title"/>
    <w:basedOn w:val="Normal"/>
    <w:next w:val="Normal"/>
    <w:link w:val="TitleChar"/>
    <w:uiPriority w:val="10"/>
    <w:qFormat/>
    <w:rsid w:val="002E50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0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E50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50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7146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D43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122CB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1811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User Epic</vt:lpstr>
      <vt:lpstr>    Tell me when to stop</vt:lpstr>
      <vt:lpstr>    </vt:lpstr>
      <vt:lpstr>    </vt:lpstr>
      <vt:lpstr>    </vt:lpstr>
      <vt:lpstr>    </vt:lpstr>
      <vt:lpstr>    </vt:lpstr>
      <vt:lpstr>    How it does it</vt:lpstr>
      <vt:lpstr>        Automatic regression test at package runtime</vt:lpstr>
      <vt:lpstr>        Identify active tables </vt:lpstr>
      <vt:lpstr>        Implementation</vt:lpstr>
      <vt:lpstr>        Regression Test Results		</vt:lpstr>
      <vt:lpstr>Future Versions</vt:lpstr>
      <vt:lpstr>    Support for testing views and arbitrary queries</vt:lpstr>
      <vt:lpstr>    Support for comparing pre-execution snapsnot to a different underlying dataset</vt:lpstr>
      <vt:lpstr/>
    </vt:vector>
  </TitlesOfParts>
  <Company>Health Shared Services BC</Company>
  <LinksUpToDate>false</LinksUpToDate>
  <CharactersWithSpaces>2199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Crowell, Graham [VA]</dc:creator>
  <cp:keywords/>
  <dc:description/>
  <cp:lastModifiedBy>Crowell, Graham [VA]</cp:lastModifiedBy>
  <cp:revision>3</cp:revision>
  <dcterms:created xsi:type="dcterms:W3CDTF">2016-07-13T01:01:00Z</dcterms:created>
  <dcterms:modified xsi:type="dcterms:W3CDTF">2016-07-20T05:48:00Z</dcterms:modified>
</cp:coreProperties>
</file>